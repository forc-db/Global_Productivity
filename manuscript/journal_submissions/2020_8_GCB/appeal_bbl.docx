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B9658" w14:textId="77777777" w:rsidR="005F06C1" w:rsidRDefault="00D213E7">
      <w:pPr>
        <w:pStyle w:val="Title"/>
      </w:pPr>
      <w:r>
        <w:t>Appeal of rejection of GCB-20-1713</w:t>
      </w:r>
    </w:p>
    <w:p w14:paraId="3AB3B25E" w14:textId="77777777" w:rsidR="005F06C1" w:rsidRDefault="00D213E7">
      <w:pPr>
        <w:pStyle w:val="FirstParagraph"/>
      </w:pPr>
      <w:r>
        <w:t>Dear Editor:</w:t>
      </w:r>
    </w:p>
    <w:p w14:paraId="1ACE987E" w14:textId="7722930F" w:rsidR="005F06C1" w:rsidRDefault="00D213E7">
      <w:pPr>
        <w:pStyle w:val="BodyText"/>
      </w:pPr>
      <w:r>
        <w:t xml:space="preserve">We would like to appeal the reject decision of our manuscript “Global patterns of forest autotrophic carbon fluxes” (GCB-20-1713) on the grounds that Reviewer 1 </w:t>
      </w:r>
      <w:del w:id="0" w:author="Bond-Lamberty, Benjamin" w:date="2020-09-17T16:21:00Z">
        <w:r w:rsidDel="00B668F0">
          <w:delText xml:space="preserve">(of 2) was off-base in </w:delText>
        </w:r>
      </w:del>
      <w:r>
        <w:t xml:space="preserve">(1) </w:t>
      </w:r>
      <w:del w:id="1" w:author="Bond-Lamberty, Benjamin" w:date="2020-09-17T16:21:00Z">
        <w:r w:rsidDel="00B668F0">
          <w:delText xml:space="preserve">providing </w:delText>
        </w:r>
      </w:del>
      <w:ins w:id="2" w:author="Bond-Lamberty, Benjamin" w:date="2020-09-17T16:21:00Z">
        <w:r w:rsidR="00B668F0">
          <w:t xml:space="preserve">provided </w:t>
        </w:r>
      </w:ins>
      <w:r>
        <w:t>an inaccurate assessment of the scope of our analysis relative to previous studies, (2) under-</w:t>
      </w:r>
      <w:del w:id="3" w:author="Bond-Lamberty, Benjamin" w:date="2020-09-17T16:21:00Z">
        <w:r w:rsidDel="00B668F0">
          <w:delText xml:space="preserve">valuing </w:delText>
        </w:r>
      </w:del>
      <w:ins w:id="4" w:author="Bond-Lamberty, Benjamin" w:date="2020-09-17T16:21:00Z">
        <w:r w:rsidR="00B668F0">
          <w:t xml:space="preserve">valued </w:t>
        </w:r>
      </w:ins>
      <w:r>
        <w:t>high-quality synthesis</w:t>
      </w:r>
      <w:del w:id="5" w:author="Bond-Lamberty, Benjamin" w:date="2020-09-17T16:21:00Z">
        <w:r w:rsidDel="00B668F0">
          <w:delText xml:space="preserve"> that produces unsurprising results</w:delText>
        </w:r>
      </w:del>
      <w:r>
        <w:t>, (3) set</w:t>
      </w:r>
      <w:del w:id="6" w:author="Bond-Lamberty, Benjamin" w:date="2020-09-17T16:21:00Z">
        <w:r w:rsidDel="00B668F0">
          <w:delText>ting</w:delText>
        </w:r>
      </w:del>
      <w:r>
        <w:t xml:space="preserve"> expectations for this type of analysis that are out of line with the state of the field, and (4) </w:t>
      </w:r>
      <w:del w:id="7" w:author="Bond-Lamberty, Benjamin" w:date="2020-09-17T16:21:00Z">
        <w:r w:rsidDel="00B668F0">
          <w:delText xml:space="preserve">recommending </w:delText>
        </w:r>
      </w:del>
      <w:ins w:id="8" w:author="Bond-Lamberty, Benjamin" w:date="2020-09-17T16:21:00Z">
        <w:r w:rsidR="00B668F0">
          <w:t xml:space="preserve">recommended </w:t>
        </w:r>
      </w:ins>
      <w:r>
        <w:t>a completely inappropriate alternate venue. We detail these objections below. We note that Reviewer 2 was supportive, and her/his comments could easily be addressed.</w:t>
      </w:r>
    </w:p>
    <w:p w14:paraId="02BCD32C" w14:textId="3848C6DB" w:rsidR="005F06C1" w:rsidRDefault="00D213E7">
      <w:pPr>
        <w:pStyle w:val="BodyText"/>
      </w:pPr>
      <w:r>
        <w:rPr>
          <w:b/>
        </w:rPr>
        <w:t>(1) Reviewer 1 provided an inaccurate assessment of the scope of our analysis relative to previous studies.</w:t>
      </w:r>
      <w:r>
        <w:t xml:space="preserve"> The reviewer states, “…the findings seem not improving contemporary knowledge of forest carbon cycling, and the study appears to be a simple statistical analyses of literature data…” and “the analyses performed were too conventional that similar analyses with a smaller size of similar datasets have been performed a decade ago.” These statements betray a lack of perspective on the scope of our analysis relative to previous studies. Whereas most studies consider at most a few flux variables, our</w:t>
      </w:r>
      <w:ins w:id="9" w:author="Bond-Lamberty, Benjamin" w:date="2020-09-17T16:22:00Z">
        <w:r w:rsidR="00B668F0">
          <w:t>s</w:t>
        </w:r>
      </w:ins>
      <w:r>
        <w:t xml:space="preserve"> considers nine. The most comprehensive similar study is Luyssaert et al. (2007), which was published in </w:t>
      </w:r>
      <w:r>
        <w:rPr>
          <w:i/>
        </w:rPr>
        <w:t>GCB</w:t>
      </w:r>
      <w:r>
        <w:t xml:space="preserve"> more than a decade ago, </w:t>
      </w:r>
      <w:del w:id="10" w:author="Bond-Lamberty, Benjamin" w:date="2020-09-17T16:22:00Z">
        <w:r w:rsidDel="00B668F0">
          <w:delText xml:space="preserve">includes </w:delText>
        </w:r>
      </w:del>
      <w:ins w:id="11" w:author="Bond-Lamberty, Benjamin" w:date="2020-09-17T16:22:00Z">
        <w:r w:rsidR="00B668F0">
          <w:t xml:space="preserve">included </w:t>
        </w:r>
      </w:ins>
      <w:commentRangeStart w:id="12"/>
      <w:r>
        <w:t xml:space="preserve">much less </w:t>
      </w:r>
      <w:commentRangeEnd w:id="12"/>
      <w:r w:rsidR="00B668F0">
        <w:rPr>
          <w:rStyle w:val="CommentReference"/>
        </w:rPr>
        <w:commentReference w:id="12"/>
      </w:r>
      <w:r>
        <w:t xml:space="preserve">data, </w:t>
      </w:r>
      <w:del w:id="13" w:author="Bond-Lamberty, Benjamin" w:date="2020-09-17T16:22:00Z">
        <w:r w:rsidDel="00B668F0">
          <w:delText xml:space="preserve">does </w:delText>
        </w:r>
      </w:del>
      <w:ins w:id="14" w:author="Bond-Lamberty, Benjamin" w:date="2020-09-17T16:22:00Z">
        <w:r w:rsidR="00B668F0">
          <w:t xml:space="preserve">did </w:t>
        </w:r>
      </w:ins>
      <w:r>
        <w:t xml:space="preserve">not control for effects of stand age/ disturbance history, and </w:t>
      </w:r>
      <w:del w:id="15" w:author="Bond-Lamberty, Benjamin" w:date="2020-09-17T16:23:00Z">
        <w:r w:rsidDel="00B668F0">
          <w:delText xml:space="preserve">examines </w:delText>
        </w:r>
      </w:del>
      <w:ins w:id="16" w:author="Bond-Lamberty, Benjamin" w:date="2020-09-17T16:23:00Z">
        <w:r w:rsidR="00B668F0">
          <w:t xml:space="preserve">examined </w:t>
        </w:r>
      </w:ins>
      <w:r>
        <w:t xml:space="preserve">latitudinal/ global climatic trends </w:t>
      </w:r>
      <w:del w:id="17" w:author="Bond-Lamberty, Benjamin" w:date="2020-09-17T16:23:00Z">
        <w:r w:rsidDel="00B668F0">
          <w:delText xml:space="preserve">in </w:delText>
        </w:r>
      </w:del>
      <w:ins w:id="18" w:author="Bond-Lamberty, Benjamin" w:date="2020-09-17T16:23:00Z">
        <w:r w:rsidR="00B668F0">
          <w:t xml:space="preserve">for </w:t>
        </w:r>
      </w:ins>
      <w:r>
        <w:t xml:space="preserve">only 3 variables. </w:t>
      </w:r>
      <w:commentRangeStart w:id="19"/>
      <w:r>
        <w:t xml:space="preserve">This study has been cited &gt;580 times and was highlighted as a noteworthy publication within </w:t>
      </w:r>
      <w:r>
        <w:rPr>
          <w:i/>
        </w:rPr>
        <w:t>GCB</w:t>
      </w:r>
      <w:r>
        <w:t xml:space="preserve"> (</w:t>
      </w:r>
      <w:hyperlink r:id="rId11">
        <w:r>
          <w:rPr>
            <w:rStyle w:val="Hyperlink"/>
          </w:rPr>
          <w:t>Long, 2020</w:t>
        </w:r>
      </w:hyperlink>
      <w:r>
        <w:t>). It would seem that something along these lines, but with an expanded database and a more carefully controlled treatment of forest age and management/disturbance history, would have high potential to become a “classic” reference in global forest carbon cycling.</w:t>
      </w:r>
      <w:commentRangeEnd w:id="19"/>
      <w:r w:rsidR="00B668F0">
        <w:rPr>
          <w:rStyle w:val="CommentReference"/>
        </w:rPr>
        <w:commentReference w:id="19"/>
      </w:r>
    </w:p>
    <w:p w14:paraId="20FDF7B5" w14:textId="090BCF98" w:rsidR="005F06C1" w:rsidRDefault="00D213E7">
      <w:pPr>
        <w:pStyle w:val="BodyText"/>
      </w:pPr>
      <w:r>
        <w:rPr>
          <w:b/>
        </w:rPr>
        <w:t xml:space="preserve">(2) </w:t>
      </w:r>
      <w:del w:id="20" w:author="Bond-Lamberty, Benjamin" w:date="2020-09-17T16:24:00Z">
        <w:r w:rsidDel="00FA7B43">
          <w:rPr>
            <w:b/>
          </w:rPr>
          <w:delText xml:space="preserve">We feel that </w:delText>
        </w:r>
      </w:del>
      <w:r>
        <w:rPr>
          <w:b/>
        </w:rPr>
        <w:t>Reviewer 1 under-</w:t>
      </w:r>
      <w:del w:id="21" w:author="Bond-Lamberty, Benjamin" w:date="2020-09-17T16:24:00Z">
        <w:r w:rsidDel="00FA7B43">
          <w:rPr>
            <w:b/>
          </w:rPr>
          <w:delText xml:space="preserve">values </w:delText>
        </w:r>
      </w:del>
      <w:ins w:id="22" w:author="Bond-Lamberty, Benjamin" w:date="2020-09-17T16:24:00Z">
        <w:r w:rsidR="00FA7B43">
          <w:rPr>
            <w:b/>
          </w:rPr>
          <w:t xml:space="preserve">valued </w:t>
        </w:r>
      </w:ins>
      <w:r>
        <w:rPr>
          <w:b/>
        </w:rPr>
        <w:t>high-quality synthesis that produces unsurprising results.</w:t>
      </w:r>
      <w:r>
        <w:t xml:space="preserve"> The reviewer objects that </w:t>
      </w:r>
      <w:del w:id="23" w:author="Bond-Lamberty, Benjamin" w:date="2020-09-17T16:25:00Z">
        <w:r w:rsidDel="00FA7B43">
          <w:delText xml:space="preserve">the results are not surprising–e.g., that </w:delText>
        </w:r>
      </w:del>
      <w:r>
        <w:t xml:space="preserve">it is not a new finding that C flux declines with latitude and increases with mean annual temperature. We agree that the results are not surprising, </w:t>
      </w:r>
      <w:del w:id="24" w:author="Bond-Lamberty, Benjamin" w:date="2020-09-17T16:27:00Z">
        <w:r w:rsidDel="00FA7B43">
          <w:delText>and we recognize that surprising results tend to produce high-impact publications. However, there is also a place for</w:delText>
        </w:r>
      </w:del>
      <w:ins w:id="25" w:author="Bond-Lamberty, Benjamin" w:date="2020-09-17T16:27:00Z">
        <w:r w:rsidR="00FA7B43">
          <w:t>but</w:t>
        </w:r>
      </w:ins>
      <w:r>
        <w:t xml:space="preserve"> </w:t>
      </w:r>
      <w:ins w:id="26" w:author="Bond-Lamberty, Benjamin" w:date="2020-09-17T16:27:00Z">
        <w:r w:rsidR="00FA7B43">
          <w:t>a crucial part of science is buil</w:t>
        </w:r>
      </w:ins>
      <w:ins w:id="27" w:author="Bond-Lamberty, Benjamin" w:date="2020-09-17T16:28:00Z">
        <w:r w:rsidR="00FA7B43">
          <w:t>t</w:t>
        </w:r>
      </w:ins>
      <w:ins w:id="28" w:author="Bond-Lamberty, Benjamin" w:date="2020-09-17T16:27:00Z">
        <w:r w:rsidR="00FA7B43">
          <w:t xml:space="preserve"> on </w:t>
        </w:r>
      </w:ins>
      <w:r>
        <w:t>high-quality synthesis that clarifies current understanding</w:t>
      </w:r>
      <w:ins w:id="29" w:author="Bond-Lamberty, Benjamin" w:date="2020-09-17T16:27:00Z">
        <w:r w:rsidR="00FA7B43">
          <w:t xml:space="preserve"> and probes for unexpected relationships</w:t>
        </w:r>
      </w:ins>
      <w:r>
        <w:t xml:space="preserve">, which is </w:t>
      </w:r>
      <w:del w:id="30" w:author="Bond-Lamberty, Benjamin" w:date="2020-09-17T16:28:00Z">
        <w:r w:rsidDel="00FA7B43">
          <w:delText xml:space="preserve">the </w:delText>
        </w:r>
      </w:del>
      <w:ins w:id="31" w:author="Bond-Lamberty, Benjamin" w:date="2020-09-17T16:28:00Z">
        <w:r w:rsidR="00FA7B43">
          <w:t xml:space="preserve">our </w:t>
        </w:r>
      </w:ins>
      <w:r>
        <w:t>goal</w:t>
      </w:r>
      <w:del w:id="32" w:author="Bond-Lamberty, Benjamin" w:date="2020-09-17T16:28:00Z">
        <w:r w:rsidDel="00FA7B43">
          <w:delText xml:space="preserve"> of this publication</w:delText>
        </w:r>
      </w:del>
      <w:r>
        <w:t>. Such syntheses are often published as review papers, but given that our analysis entails original analysis, we submitted it as a Primary Research Article. Perhaps it would be better suited, and reviewed with more appropriate expectations, as a Research Review (</w:t>
      </w:r>
      <w:r>
        <w:rPr>
          <w:i/>
        </w:rPr>
        <w:t>sensu</w:t>
      </w:r>
      <w:r>
        <w:t xml:space="preserve"> Anderson-Teixeira et al., 2016).</w:t>
      </w:r>
    </w:p>
    <w:p w14:paraId="1846B378" w14:textId="76E381AD" w:rsidR="00981439" w:rsidRDefault="00D213E7">
      <w:pPr>
        <w:pStyle w:val="BodyText"/>
        <w:rPr>
          <w:ins w:id="33" w:author="Bond-Lamberty, Benjamin" w:date="2020-09-17T16:34:00Z"/>
        </w:rPr>
      </w:pPr>
      <w:r>
        <w:rPr>
          <w:b/>
        </w:rPr>
        <w:t>(3) Reviewer 1 set an unrealistic expectation that an analysis of this nature would reveal mechanisms, which is out of line with the state of the field.</w:t>
      </w:r>
      <w:r>
        <w:t xml:space="preserve"> The reviewer objects </w:t>
      </w:r>
      <w:del w:id="34" w:author="Bond-Lamberty, Benjamin" w:date="2020-09-17T16:29:00Z">
        <w:r w:rsidDel="002B1CC7">
          <w:delText xml:space="preserve">to the fact </w:delText>
        </w:r>
      </w:del>
      <w:r>
        <w:t xml:space="preserve">that </w:t>
      </w:r>
      <w:del w:id="35" w:author="Bond-Lamberty, Benjamin" w:date="2020-09-17T16:29:00Z">
        <w:r w:rsidDel="002B1CC7">
          <w:delText xml:space="preserve">the </w:delText>
        </w:r>
      </w:del>
      <w:ins w:id="36" w:author="Bond-Lamberty, Benjamin" w:date="2020-09-17T16:29:00Z">
        <w:r w:rsidR="002B1CC7">
          <w:t xml:space="preserve">our </w:t>
        </w:r>
      </w:ins>
      <w:r>
        <w:t xml:space="preserve">study does not “reveal the biological mechanisms lead to the detected pattern”, </w:t>
      </w:r>
      <w:del w:id="37" w:author="Bond-Lamberty, Benjamin" w:date="2020-09-17T16:29:00Z">
        <w:r w:rsidDel="002B1CC7">
          <w:delText xml:space="preserve">and </w:delText>
        </w:r>
      </w:del>
      <w:r>
        <w:t>stat</w:t>
      </w:r>
      <w:ins w:id="38" w:author="Bond-Lamberty, Benjamin" w:date="2020-09-17T16:29:00Z">
        <w:r w:rsidR="002B1CC7">
          <w:t>ing</w:t>
        </w:r>
      </w:ins>
      <w:del w:id="39" w:author="Bond-Lamberty, Benjamin" w:date="2020-09-17T16:29:00Z">
        <w:r w:rsidDel="002B1CC7">
          <w:delText>es</w:delText>
        </w:r>
      </w:del>
      <w:r>
        <w:t xml:space="preserve">, “Our contemporary knowledge on forest carbon cycling has moved well beyond using mean climatic variable to extrapolate or guess the response of forest carbon cycling to climate change. The spatial gradient do not necessarily represent the response of forests to climate change.” We agree, and fully acknowledge in the paper, that this study does not </w:t>
      </w:r>
      <w:r>
        <w:lastRenderedPageBreak/>
        <w:t>reveal the biological mechanisms. Further, we do not argue that the spatial gradient represents the response of forests to climate change, as clearly discussed in the final paragraph of the discussion. However, we do argue that</w:t>
      </w:r>
      <w:ins w:id="40" w:author="Bond-Lamberty, Benjamin" w:date="2020-09-17T16:29:00Z">
        <w:r w:rsidR="002B1CC7">
          <w:t xml:space="preserve"> elucidating</w:t>
        </w:r>
      </w:ins>
      <w:r>
        <w:t xml:space="preserve"> broad-scale patterns in C cycling across climatic gradients </w:t>
      </w:r>
      <w:del w:id="41" w:author="Bond-Lamberty, Benjamin" w:date="2020-09-17T16:30:00Z">
        <w:r w:rsidDel="002B1CC7">
          <w:delText>remain–and should remain–one of several important,</w:delText>
        </w:r>
      </w:del>
      <w:ins w:id="42" w:author="Bond-Lamberty, Benjamin" w:date="2020-09-17T16:30:00Z">
        <w:r w:rsidR="002B1CC7">
          <w:t>is a</w:t>
        </w:r>
      </w:ins>
      <w:r>
        <w:t xml:space="preserve"> complementary approach</w:t>
      </w:r>
      <w:del w:id="43" w:author="Bond-Lamberty, Benjamin" w:date="2020-09-17T16:30:00Z">
        <w:r w:rsidDel="002B1CC7">
          <w:delText>es</w:delText>
        </w:r>
      </w:del>
      <w:r>
        <w:t xml:space="preserve"> to addressing a challenging problem [</w:t>
      </w:r>
      <w:r>
        <w:rPr>
          <w:i/>
        </w:rPr>
        <w:t>sensu</w:t>
      </w:r>
      <w:r>
        <w:t xml:space="preserve"> Anderson-Teixeira et al. 2013, GCB]. We note that studies using this approach have been published </w:t>
      </w:r>
      <w:del w:id="44" w:author="Bond-Lamberty, Benjamin" w:date="2020-09-17T16:34:00Z">
        <w:r w:rsidDel="00981439">
          <w:delText xml:space="preserve">this </w:delText>
        </w:r>
      </w:del>
      <w:ins w:id="45" w:author="Bond-Lamberty, Benjamin" w:date="2020-09-17T16:34:00Z">
        <w:r w:rsidR="00981439">
          <w:t xml:space="preserve">in the last </w:t>
        </w:r>
      </w:ins>
      <w:r>
        <w:t xml:space="preserve">year in </w:t>
      </w:r>
      <w:r>
        <w:rPr>
          <w:i/>
        </w:rPr>
        <w:t>Science</w:t>
      </w:r>
      <w:r>
        <w:t xml:space="preserve"> (Sullivan et al., 2020)</w:t>
      </w:r>
      <w:ins w:id="46" w:author="Bond-Lamberty, Benjamin" w:date="2020-09-17T16:32:00Z">
        <w:r w:rsidR="00981439">
          <w:t>,</w:t>
        </w:r>
      </w:ins>
      <w:ins w:id="47" w:author="Bond-Lamberty, Benjamin" w:date="2020-09-17T16:34:00Z">
        <w:r w:rsidR="00981439">
          <w:t xml:space="preserve"> GCB (</w:t>
        </w:r>
      </w:ins>
      <w:ins w:id="48" w:author="Bond-Lamberty, Benjamin" w:date="2020-09-17T16:32:00Z">
        <w:r w:rsidR="00981439">
          <w:t xml:space="preserve">Trugman et al. </w:t>
        </w:r>
        <w:commentRangeStart w:id="49"/>
        <w:r w:rsidR="00981439">
          <w:t>2019</w:t>
        </w:r>
        <w:commentRangeEnd w:id="49"/>
        <w:r w:rsidR="00981439">
          <w:rPr>
            <w:rStyle w:val="CommentReference"/>
          </w:rPr>
          <w:commentReference w:id="49"/>
        </w:r>
        <w:r w:rsidR="00981439">
          <w:t>)</w:t>
        </w:r>
      </w:ins>
      <w:ins w:id="50" w:author="Bond-Lamberty, Benjamin" w:date="2020-09-17T16:34:00Z">
        <w:r w:rsidR="00981439">
          <w:t xml:space="preserve">, and </w:t>
        </w:r>
      </w:ins>
      <w:ins w:id="51" w:author="Bond-Lamberty, Benjamin" w:date="2020-09-17T16:35:00Z">
        <w:r w:rsidR="00981439">
          <w:t>JGR (</w:t>
        </w:r>
        <w:commentRangeStart w:id="52"/>
        <w:r w:rsidR="00981439">
          <w:t>Li et al. 2019</w:t>
        </w:r>
      </w:ins>
      <w:commentRangeEnd w:id="52"/>
      <w:ins w:id="53" w:author="Bond-Lamberty, Benjamin" w:date="2020-09-17T16:36:00Z">
        <w:r w:rsidR="00981439">
          <w:rPr>
            <w:rStyle w:val="CommentReference"/>
          </w:rPr>
          <w:commentReference w:id="52"/>
        </w:r>
      </w:ins>
      <w:ins w:id="54" w:author="Bond-Lamberty, Benjamin" w:date="2020-09-17T16:35:00Z">
        <w:r w:rsidR="00981439">
          <w:t>)</w:t>
        </w:r>
      </w:ins>
      <w:ins w:id="55" w:author="Bond-Lamberty, Benjamin" w:date="2020-09-17T16:33:00Z">
        <w:r w:rsidR="00981439">
          <w:t>; older (but still recent) examples include</w:t>
        </w:r>
      </w:ins>
      <w:ins w:id="56" w:author="Bond-Lamberty, Benjamin" w:date="2020-09-17T16:38:00Z">
        <w:r w:rsidR="00981439">
          <w:t xml:space="preserve"> Chen et al. (</w:t>
        </w:r>
        <w:commentRangeStart w:id="57"/>
        <w:r w:rsidR="00981439">
          <w:t>2019</w:t>
        </w:r>
      </w:ins>
      <w:commentRangeEnd w:id="57"/>
      <w:ins w:id="58" w:author="Bond-Lamberty, Benjamin" w:date="2020-09-17T16:39:00Z">
        <w:r w:rsidR="00981439">
          <w:rPr>
            <w:rStyle w:val="CommentReference"/>
          </w:rPr>
          <w:commentReference w:id="57"/>
        </w:r>
      </w:ins>
      <w:ins w:id="59" w:author="Bond-Lamberty, Benjamin" w:date="2020-09-17T16:38:00Z">
        <w:r w:rsidR="00981439">
          <w:t>) in Scientific Reports and</w:t>
        </w:r>
      </w:ins>
      <w:ins w:id="60" w:author="Bond-Lamberty, Benjamin" w:date="2020-09-17T16:33:00Z">
        <w:r w:rsidR="00981439">
          <w:t xml:space="preserve"> </w:t>
        </w:r>
      </w:ins>
      <w:ins w:id="61" w:author="Bond-Lamberty, Benjamin" w:date="2020-09-17T16:32:00Z">
        <w:r w:rsidR="00981439">
          <w:t>Sun et al. (</w:t>
        </w:r>
        <w:commentRangeStart w:id="62"/>
        <w:r w:rsidR="00981439">
          <w:t>2016</w:t>
        </w:r>
        <w:commentRangeEnd w:id="62"/>
        <w:r w:rsidR="00981439">
          <w:rPr>
            <w:rStyle w:val="CommentReference"/>
          </w:rPr>
          <w:commentReference w:id="62"/>
        </w:r>
        <w:r w:rsidR="00981439">
          <w:t>)</w:t>
        </w:r>
      </w:ins>
      <w:ins w:id="63" w:author="Bond-Lamberty, Benjamin" w:date="2020-09-17T16:33:00Z">
        <w:r w:rsidR="00981439">
          <w:t xml:space="preserve"> </w:t>
        </w:r>
      </w:ins>
      <w:ins w:id="64" w:author="Bond-Lamberty, Benjamin" w:date="2020-09-17T16:36:00Z">
        <w:r w:rsidR="00981439">
          <w:t>in GEB</w:t>
        </w:r>
      </w:ins>
      <w:ins w:id="65" w:author="Bond-Lamberty, Benjamin" w:date="2020-09-17T16:33:00Z">
        <w:r w:rsidR="00981439">
          <w:t>.</w:t>
        </w:r>
      </w:ins>
      <w:ins w:id="66" w:author="Bond-Lamberty, Benjamin" w:date="2020-09-17T16:32:00Z">
        <w:r w:rsidR="00981439">
          <w:t xml:space="preserve"> </w:t>
        </w:r>
      </w:ins>
      <w:r>
        <w:t xml:space="preserve">… </w:t>
      </w:r>
      <w:commentRangeStart w:id="67"/>
      <w:r>
        <w:rPr>
          <w:b/>
        </w:rPr>
        <w:t>(add some more examples)</w:t>
      </w:r>
      <w:r>
        <w:t>.</w:t>
      </w:r>
      <w:commentRangeEnd w:id="67"/>
      <w:r w:rsidR="002B1CC7">
        <w:rPr>
          <w:rStyle w:val="CommentReference"/>
        </w:rPr>
        <w:commentReference w:id="67"/>
      </w:r>
      <w:r>
        <w:t xml:space="preserve"> </w:t>
      </w:r>
    </w:p>
    <w:p w14:paraId="4A14A17D" w14:textId="372E5830" w:rsidR="005F06C1" w:rsidRDefault="00D213E7">
      <w:pPr>
        <w:pStyle w:val="BodyText"/>
      </w:pPr>
      <w:r>
        <w:t xml:space="preserve">The reviewer’s apparent wholesale rejection of this approach seems short-sighted, and the expectation that a single study attempt to explain mechanisms behind global patterns in nine flux variables seems naïve. </w:t>
      </w:r>
      <w:del w:id="68" w:author="Bond-Lamberty, Benjamin" w:date="2020-09-17T16:40:00Z">
        <w:r w:rsidDel="00E1288D">
          <w:delText>The implied standard that studies of this type should “reveal the biological mechanisms” could be interpreted in various ways, but the best way of getting at underlying biological mechanisms would be through modeling. I</w:delText>
        </w:r>
      </w:del>
      <w:ins w:id="69" w:author="Bond-Lamberty, Benjamin" w:date="2020-09-17T16:40:00Z">
        <w:r w:rsidR="00E1288D">
          <w:t xml:space="preserve">Until databases such as ForC are fully integrated </w:t>
        </w:r>
      </w:ins>
      <w:del w:id="70" w:author="Bond-Lamberty, Benjamin" w:date="2020-09-17T16:40:00Z">
        <w:r w:rsidDel="00E1288D">
          <w:delText xml:space="preserve">ntegration of ForC </w:delText>
        </w:r>
      </w:del>
      <w:r>
        <w:t>with mechanistic ecosystem models</w:t>
      </w:r>
      <w:commentRangeStart w:id="71"/>
      <w:ins w:id="72" w:author="Bond-Lamberty, Benjamin" w:date="2020-09-17T16:40:00Z">
        <w:r w:rsidR="00E1288D">
          <w:t>,</w:t>
        </w:r>
      </w:ins>
      <w:del w:id="73" w:author="Bond-Lamberty, Benjamin" w:date="2020-09-17T16:40:00Z">
        <w:r w:rsidDel="00E1288D">
          <w:delText xml:space="preserve"> has yet to be acheived, but lies within the vision of leaders in the modeling community, as stated in an opinion piece that I recently reviewed a paper for </w:delText>
        </w:r>
        <w:r w:rsidDel="00E1288D">
          <w:rPr>
            <w:i/>
          </w:rPr>
          <w:delText>GCB</w:delText>
        </w:r>
        <w:r w:rsidDel="00E1288D">
          <w:delText xml:space="preserve"> (give citation/ number). (This piece lays out a vision for improvement of community infrastructure for modeling, including one </w:delText>
        </w:r>
        <w:r w:rsidDel="00E1288D">
          <w:rPr>
            <w:i/>
          </w:rPr>
          <w:delText>stated the goal of linking with leading databases, specifically citing ForC</w:delText>
        </w:r>
        <w:r w:rsidDel="00E1288D">
          <w:delText>.) In the meantime</w:delText>
        </w:r>
      </w:del>
      <w:commentRangeEnd w:id="71"/>
      <w:r w:rsidR="00E1288D">
        <w:rPr>
          <w:rStyle w:val="CommentReference"/>
        </w:rPr>
        <w:commentReference w:id="71"/>
      </w:r>
      <w:del w:id="74" w:author="Bond-Lamberty, Benjamin" w:date="2020-09-17T16:40:00Z">
        <w:r w:rsidDel="00E1288D">
          <w:delText>,</w:delText>
        </w:r>
      </w:del>
      <w:r>
        <w:t xml:space="preserve"> the current analysis will be at the clear forefront of studies examinging correlations between forest carbon flux and climate at the global scale.</w:t>
      </w:r>
    </w:p>
    <w:p w14:paraId="148414E0" w14:textId="247FEB9F" w:rsidR="005F06C1" w:rsidRDefault="00D213E7">
      <w:pPr>
        <w:pStyle w:val="BodyText"/>
      </w:pPr>
      <w:r>
        <w:rPr>
          <w:b/>
        </w:rPr>
        <w:t>(4) Reviewer 1’s suggestion that the work be published in a data journal betrays carelessness of review and/or limited understanding of appropriate publishing standards.</w:t>
      </w:r>
      <w:r>
        <w:t xml:space="preserve"> The reviewer suggested (twice) that we “consider a data journal like ESSD”. This suggestion is completely inappropriate for two reasons. First, the hypothesis-testing analyses presented here would be completely inappropriate for a data journal. Second, the ForC database is already published (tropical portion only in Anderson-Teixeira et al., 2016, </w:t>
      </w:r>
      <w:r>
        <w:rPr>
          <w:i/>
        </w:rPr>
        <w:t>GCB</w:t>
      </w:r>
      <w:r>
        <w:t xml:space="preserve">, full database as a data paper in Anderson-Teixeira et al. 2018, </w:t>
      </w:r>
      <w:r>
        <w:rPr>
          <w:i/>
        </w:rPr>
        <w:t>Ecology</w:t>
      </w:r>
      <w:r>
        <w:t xml:space="preserve">). </w:t>
      </w:r>
      <w:del w:id="75" w:author="Bond-Lamberty, Benjamin" w:date="2020-09-17T16:41:00Z">
        <w:r w:rsidDel="00C75B7C">
          <w:delText>Many qualified reviewers would already be aware of this, and an e</w:delText>
        </w:r>
      </w:del>
      <w:ins w:id="76" w:author="Bond-Lamberty, Benjamin" w:date="2020-09-17T16:41:00Z">
        <w:r w:rsidR="00C75B7C">
          <w:t>E</w:t>
        </w:r>
      </w:ins>
      <w:r>
        <w:t xml:space="preserve">ven </w:t>
      </w:r>
      <w:ins w:id="77" w:author="Bond-Lamberty, Benjamin" w:date="2020-09-17T16:41:00Z">
        <w:r w:rsidR="00C75B7C">
          <w:t xml:space="preserve">a </w:t>
        </w:r>
      </w:ins>
      <w:r>
        <w:t xml:space="preserve">semi-careful review would not </w:t>
      </w:r>
      <w:ins w:id="78" w:author="Bond-Lamberty, Benjamin" w:date="2020-09-17T16:41:00Z">
        <w:r w:rsidR="00C75B7C">
          <w:t xml:space="preserve">have </w:t>
        </w:r>
      </w:ins>
      <w:r>
        <w:t>miss</w:t>
      </w:r>
      <w:ins w:id="79" w:author="Bond-Lamberty, Benjamin" w:date="2020-09-17T16:41:00Z">
        <w:r w:rsidR="00C75B7C">
          <w:t>ed</w:t>
        </w:r>
      </w:ins>
      <w:r>
        <w:t xml:space="preserve"> this fact, which was prominently cited in the last paragraph of the introduction and the first sentence of the methods. Thus, this suggestion betrays carelessness of review and/or limited understanding of appropriate standards for judging where scientific work should be published. Either way, it does not seem appropriate that </w:t>
      </w:r>
      <w:r>
        <w:rPr>
          <w:i/>
        </w:rPr>
        <w:t>GCB</w:t>
      </w:r>
      <w:r>
        <w:t xml:space="preserve"> should put much stake in this review.</w:t>
      </w:r>
    </w:p>
    <w:p w14:paraId="2A218E66" w14:textId="624E6E0C" w:rsidR="005F06C1" w:rsidRDefault="00D213E7">
      <w:pPr>
        <w:pStyle w:val="BodyText"/>
      </w:pPr>
      <w:del w:id="80" w:author="Bond-Lamberty, Benjamin" w:date="2020-09-17T16:42:00Z">
        <w:r w:rsidDel="00C75B7C">
          <w:delText xml:space="preserve">If, despite these arguments, the </w:delText>
        </w:r>
        <w:r w:rsidDel="00C75B7C">
          <w:rPr>
            <w:i/>
          </w:rPr>
          <w:delText>GCB</w:delText>
        </w:r>
        <w:r w:rsidDel="00C75B7C">
          <w:delText xml:space="preserve"> Editorial Board does not feel that the paper is sufficiently competitive for publication in </w:delText>
        </w:r>
        <w:r w:rsidDel="00C75B7C">
          <w:rPr>
            <w:i/>
          </w:rPr>
          <w:delText>GCB</w:delText>
        </w:r>
        <w:r w:rsidDel="00C75B7C">
          <w:delText>, we will accept the decision and publish elsewhere. However, w</w:delText>
        </w:r>
      </w:del>
      <w:ins w:id="81" w:author="Bond-Lamberty, Benjamin" w:date="2020-09-17T16:42:00Z">
        <w:r w:rsidR="00C75B7C">
          <w:t>W</w:t>
        </w:r>
      </w:ins>
      <w:r>
        <w:t xml:space="preserve">e </w:t>
      </w:r>
      <w:ins w:id="82" w:author="Bond-Lamberty, Benjamin" w:date="2020-09-17T16:42:00Z">
        <w:r w:rsidR="00C75B7C">
          <w:t xml:space="preserve">continue to </w:t>
        </w:r>
      </w:ins>
      <w:r>
        <w:t xml:space="preserve">believe that this manuscript has potential to become a “classic” reference on the subject of carbon cycling in forests globally, and that </w:t>
      </w:r>
      <w:r>
        <w:rPr>
          <w:i/>
        </w:rPr>
        <w:t>GCB</w:t>
      </w:r>
      <w:r>
        <w:t xml:space="preserve"> </w:t>
      </w:r>
      <w:del w:id="83" w:author="Bond-Lamberty, Benjamin" w:date="2020-09-17T16:42:00Z">
        <w:r w:rsidDel="00C75B7C">
          <w:delText xml:space="preserve">would be </w:delText>
        </w:r>
      </w:del>
      <w:ins w:id="84" w:author="Bond-Lamberty, Benjamin" w:date="2020-09-17T16:42:00Z">
        <w:r w:rsidR="00C75B7C">
          <w:t xml:space="preserve">is </w:t>
        </w:r>
      </w:ins>
      <w:r>
        <w:t xml:space="preserve">an excellent fit, given the </w:t>
      </w:r>
      <w:ins w:id="85" w:author="Bond-Lamberty, Benjamin" w:date="2020-09-17T16:42:00Z">
        <w:r w:rsidR="00C75B7C">
          <w:t xml:space="preserve">journal’s </w:t>
        </w:r>
      </w:ins>
      <w:r>
        <w:t>legacy of publishing important analyses on this theme [e.g., Luyssaert et al. (2007); Anderson-Teixeira et al. (2016); MORE]. We would like to be confident that the decision reflects a careful assessment of this manuscript’s potential.</w:t>
      </w:r>
    </w:p>
    <w:p w14:paraId="64609B4C" w14:textId="270CB790" w:rsidR="005F06C1" w:rsidRDefault="00D213E7">
      <w:pPr>
        <w:pStyle w:val="BodyText"/>
      </w:pPr>
      <w:del w:id="86" w:author="Bond-Lamberty, Benjamin" w:date="2020-09-17T16:42:00Z">
        <w:r w:rsidDel="00C75B7C">
          <w:delText xml:space="preserve">thank </w:delText>
        </w:r>
      </w:del>
      <w:ins w:id="87" w:author="Bond-Lamberty, Benjamin" w:date="2020-09-17T16:42:00Z">
        <w:r w:rsidR="00C75B7C">
          <w:t xml:space="preserve">Thank </w:t>
        </w:r>
      </w:ins>
      <w:r>
        <w:t>you,</w:t>
      </w:r>
    </w:p>
    <w:p w14:paraId="69328DF2" w14:textId="77777777" w:rsidR="005F06C1" w:rsidRDefault="00D213E7">
      <w:pPr>
        <w:pStyle w:val="BodyText"/>
      </w:pPr>
      <w:r>
        <w:t>Kristina Anderson-Teixeira (on behalf of all coauthors)</w:t>
      </w:r>
    </w:p>
    <w:p w14:paraId="537C66DD" w14:textId="77777777" w:rsidR="005F06C1" w:rsidRDefault="00D213E7">
      <w:r>
        <w:br w:type="page"/>
      </w:r>
    </w:p>
    <w:p w14:paraId="6682FFFA" w14:textId="77777777" w:rsidR="005F06C1" w:rsidRDefault="00D213E7">
      <w:pPr>
        <w:pStyle w:val="Heading2"/>
      </w:pPr>
      <w:bookmarkStart w:id="88" w:name="references"/>
      <w:r>
        <w:lastRenderedPageBreak/>
        <w:t>References</w:t>
      </w:r>
      <w:bookmarkEnd w:id="88"/>
    </w:p>
    <w:p w14:paraId="4AA315E7" w14:textId="77777777" w:rsidR="005F06C1" w:rsidRDefault="00D213E7">
      <w:pPr>
        <w:pStyle w:val="Bibliography"/>
      </w:pPr>
      <w:bookmarkStart w:id="89" w:name="ref-anderson-teixeira_forc_2018"/>
      <w:bookmarkStart w:id="90" w:name="refs"/>
      <w:r>
        <w:t xml:space="preserve">Anderson-Teixeira, K. J., Wang, M. M. H., McGarvey, J. C., Herrmann, V., Tepley, A. J., Bond-Lamberty, B., &amp; LeBauer, D. S. (2018). ForC: A global database of forest carbon stocks and fluxes. </w:t>
      </w:r>
      <w:r>
        <w:rPr>
          <w:i/>
        </w:rPr>
        <w:t>Ecology</w:t>
      </w:r>
      <w:r>
        <w:t xml:space="preserve">, </w:t>
      </w:r>
      <w:r>
        <w:rPr>
          <w:i/>
        </w:rPr>
        <w:t>99</w:t>
      </w:r>
      <w:r>
        <w:t xml:space="preserve">(6), 1507–1507. </w:t>
      </w:r>
      <w:hyperlink r:id="rId12">
        <w:r>
          <w:rPr>
            <w:rStyle w:val="Hyperlink"/>
          </w:rPr>
          <w:t>https://doi.org/10.1002/ecy.2229</w:t>
        </w:r>
      </w:hyperlink>
    </w:p>
    <w:p w14:paraId="6D8C10F6" w14:textId="77777777" w:rsidR="005F06C1" w:rsidRDefault="00D213E7">
      <w:pPr>
        <w:pStyle w:val="Bibliography"/>
      </w:pPr>
      <w:bookmarkStart w:id="91" w:name="ref-anderson-teixeira_carbon_2016"/>
      <w:bookmarkEnd w:id="89"/>
      <w:r>
        <w:t xml:space="preserve">Anderson-Teixeira, K. J., Wang, M. M. H., McGarvey, J. C., &amp; LeBauer, D. S. (2016). Carbon dynamics of mature and regrowth tropical forests derived from a pantropical database (TropForC-db). </w:t>
      </w:r>
      <w:r>
        <w:rPr>
          <w:i/>
        </w:rPr>
        <w:t>Global Change Biology</w:t>
      </w:r>
      <w:r>
        <w:t xml:space="preserve">, </w:t>
      </w:r>
      <w:r>
        <w:rPr>
          <w:i/>
        </w:rPr>
        <w:t>22</w:t>
      </w:r>
      <w:r>
        <w:t xml:space="preserve">(5), 1690–1709. </w:t>
      </w:r>
      <w:hyperlink r:id="rId13">
        <w:r>
          <w:rPr>
            <w:rStyle w:val="Hyperlink"/>
          </w:rPr>
          <w:t>https://doi.org/10.1111/gcb.13226</w:t>
        </w:r>
      </w:hyperlink>
    </w:p>
    <w:p w14:paraId="3173A999" w14:textId="77777777" w:rsidR="005F06C1" w:rsidRDefault="00D213E7">
      <w:pPr>
        <w:pStyle w:val="Bibliography"/>
      </w:pPr>
      <w:bookmarkStart w:id="92" w:name="ref-luyssaert_co_2007"/>
      <w:bookmarkEnd w:id="91"/>
      <w:r>
        <w:t xml:space="preserve">Luyssaert, S., Inglima, I., Jung, M., Richardson, A. D., Reichstein, M., Papale, D., Piao, S. L., Schulze, E. D., Wingate, L., Matteucci, G., Aragao, L., Aubinet, M., Beer, C., Bernhofer, C., Black, K. G., Bonal, D., Bonnefond, J. M., Chambers, J., Ciais, P., … Janssens, I. A. (2007). CO </w:t>
      </w:r>
      <m:oMath>
        <m:sSub>
          <m:sSubPr>
            <m:ctrlPr>
              <w:rPr>
                <w:rFonts w:ascii="Cambria Math" w:hAnsi="Cambria Math"/>
              </w:rPr>
            </m:ctrlPr>
          </m:sSubPr>
          <m:e>
            <m:r>
              <w:rPr>
                <w:rFonts w:ascii="Cambria Math" w:hAnsi="Cambria Math"/>
              </w:rPr>
              <m:t>​</m:t>
            </m:r>
          </m:e>
          <m:sub>
            <m:r>
              <m:rPr>
                <m:nor/>
              </m:rPr>
              <m:t>2</m:t>
            </m:r>
          </m:sub>
        </m:sSub>
      </m:oMath>
      <w:r>
        <w:t xml:space="preserve"> balance of boreal, temperate, and tropical forests derived from a global database. </w:t>
      </w:r>
      <w:r>
        <w:rPr>
          <w:i/>
        </w:rPr>
        <w:t>Global Change Biology</w:t>
      </w:r>
      <w:r>
        <w:t xml:space="preserve">, </w:t>
      </w:r>
      <w:r>
        <w:rPr>
          <w:i/>
        </w:rPr>
        <w:t>13</w:t>
      </w:r>
      <w:r>
        <w:t xml:space="preserve">(12), 2509–2537. </w:t>
      </w:r>
      <w:hyperlink r:id="rId14">
        <w:r>
          <w:rPr>
            <w:rStyle w:val="Hyperlink"/>
          </w:rPr>
          <w:t>https://doi.org/10.1111/j.1365-2486.2007.01439.x</w:t>
        </w:r>
      </w:hyperlink>
    </w:p>
    <w:p w14:paraId="3D3E32B7" w14:textId="77777777" w:rsidR="005F06C1" w:rsidRDefault="00D213E7">
      <w:pPr>
        <w:pStyle w:val="Bibliography"/>
      </w:pPr>
      <w:bookmarkStart w:id="93" w:name="ref-sullivan_long-term_2020"/>
      <w:bookmarkEnd w:id="92"/>
      <w: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 </w:t>
      </w:r>
      <w:r>
        <w:rPr>
          <w:i/>
        </w:rPr>
        <w:t>Science</w:t>
      </w:r>
      <w:r>
        <w:t xml:space="preserve">, </w:t>
      </w:r>
      <w:r>
        <w:rPr>
          <w:i/>
        </w:rPr>
        <w:t>368</w:t>
      </w:r>
      <w:r>
        <w:t xml:space="preserve">(6493), 869–874. </w:t>
      </w:r>
      <w:hyperlink r:id="rId15">
        <w:r>
          <w:rPr>
            <w:rStyle w:val="Hyperlink"/>
          </w:rPr>
          <w:t>https://doi.org/10.1126/science.aaw7578</w:t>
        </w:r>
      </w:hyperlink>
      <w:bookmarkEnd w:id="90"/>
      <w:bookmarkEnd w:id="93"/>
    </w:p>
    <w:sectPr w:rsidR="005F06C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Bond-Lamberty, Benjamin" w:date="2020-09-17T16:23:00Z" w:initials="BB">
    <w:p w14:paraId="6547682B" w14:textId="1B6C25E0" w:rsidR="00B668F0" w:rsidRDefault="00B668F0">
      <w:pPr>
        <w:pStyle w:val="CommentText"/>
      </w:pPr>
      <w:r>
        <w:rPr>
          <w:rStyle w:val="CommentReference"/>
        </w:rPr>
        <w:annotationRef/>
      </w:r>
      <w:r>
        <w:t>Quantify?</w:t>
      </w:r>
    </w:p>
  </w:comment>
  <w:comment w:id="19" w:author="Bond-Lamberty, Benjamin" w:date="2020-09-17T16:24:00Z" w:initials="BB">
    <w:p w14:paraId="1EF5D313" w14:textId="110E2FCB" w:rsidR="00B668F0" w:rsidRDefault="00B668F0">
      <w:pPr>
        <w:pStyle w:val="CommentText"/>
      </w:pPr>
      <w:r>
        <w:rPr>
          <w:rStyle w:val="CommentReference"/>
        </w:rPr>
        <w:annotationRef/>
      </w:r>
      <w:r>
        <w:t>Perhaps remove? Not fully relevant.</w:t>
      </w:r>
    </w:p>
  </w:comment>
  <w:comment w:id="49" w:author="Bond-Lamberty, Benjamin" w:date="2020-09-17T16:32:00Z" w:initials="BB">
    <w:p w14:paraId="0AF9867E" w14:textId="5AF92508" w:rsidR="00981439" w:rsidRDefault="00981439">
      <w:pPr>
        <w:pStyle w:val="CommentText"/>
      </w:pPr>
      <w:r>
        <w:rPr>
          <w:rStyle w:val="CommentReference"/>
        </w:rPr>
        <w:annotationRef/>
      </w:r>
      <w:r w:rsidRPr="00981439">
        <w:t>https://onlinelibrary.wiley.com/doi/full/10.1111/gcb.14680</w:t>
      </w:r>
    </w:p>
  </w:comment>
  <w:comment w:id="52" w:author="Bond-Lamberty, Benjamin" w:date="2020-09-17T16:36:00Z" w:initials="BB">
    <w:p w14:paraId="359BEFEF" w14:textId="79BF29FB" w:rsidR="00981439" w:rsidRDefault="00981439">
      <w:pPr>
        <w:pStyle w:val="CommentText"/>
      </w:pPr>
      <w:r>
        <w:rPr>
          <w:rStyle w:val="CommentReference"/>
        </w:rPr>
        <w:annotationRef/>
      </w:r>
      <w:r w:rsidRPr="00981439">
        <w:t>https://agupubs.onlinelibrary.wiley.com/doi/full/10.1029/2019JG005045</w:t>
      </w:r>
    </w:p>
  </w:comment>
  <w:comment w:id="57" w:author="Bond-Lamberty, Benjamin" w:date="2020-09-17T16:39:00Z" w:initials="BB">
    <w:p w14:paraId="10F2B107" w14:textId="0989D40A" w:rsidR="00981439" w:rsidRDefault="00981439">
      <w:pPr>
        <w:pStyle w:val="CommentText"/>
      </w:pPr>
      <w:r>
        <w:rPr>
          <w:rStyle w:val="CommentReference"/>
        </w:rPr>
        <w:annotationRef/>
      </w:r>
      <w:r w:rsidRPr="00981439">
        <w:t>https://www.nature.com/articles/s41598-019-56115-5</w:t>
      </w:r>
    </w:p>
  </w:comment>
  <w:comment w:id="62" w:author="Bond-Lamberty, Benjamin" w:date="2020-09-17T16:32:00Z" w:initials="BB">
    <w:p w14:paraId="0A771124" w14:textId="4FF85533" w:rsidR="00981439" w:rsidRDefault="00981439">
      <w:pPr>
        <w:pStyle w:val="CommentText"/>
      </w:pPr>
      <w:r>
        <w:rPr>
          <w:rStyle w:val="CommentReference"/>
        </w:rPr>
        <w:annotationRef/>
      </w:r>
      <w:r w:rsidRPr="00981439">
        <w:t>https://onlinelibrary.wiley.com/doi/full/10.1111/geb.12411</w:t>
      </w:r>
    </w:p>
  </w:comment>
  <w:comment w:id="67" w:author="Bond-Lamberty, Benjamin" w:date="2020-09-17T16:30:00Z" w:initials="BB">
    <w:p w14:paraId="440F2571" w14:textId="77777777" w:rsidR="002B1CC7" w:rsidRDefault="002B1CC7">
      <w:pPr>
        <w:pStyle w:val="CommentText"/>
      </w:pPr>
      <w:r>
        <w:rPr>
          <w:rStyle w:val="CommentReference"/>
        </w:rPr>
        <w:annotationRef/>
      </w:r>
      <w:r>
        <w:t>Others:</w:t>
      </w:r>
    </w:p>
    <w:p w14:paraId="2CE4B762" w14:textId="085F1E04" w:rsidR="002B1CC7" w:rsidRDefault="002B1CC7">
      <w:pPr>
        <w:pStyle w:val="CommentText"/>
      </w:pPr>
    </w:p>
  </w:comment>
  <w:comment w:id="71" w:author="Bond-Lamberty, Benjamin" w:date="2020-09-17T16:40:00Z" w:initials="BB">
    <w:p w14:paraId="07FA072D" w14:textId="7EF526DC" w:rsidR="00E1288D" w:rsidRDefault="00E1288D">
      <w:pPr>
        <w:pStyle w:val="CommentText"/>
      </w:pPr>
      <w:r>
        <w:rPr>
          <w:rStyle w:val="CommentReference"/>
        </w:rPr>
        <w:annotationRef/>
      </w:r>
      <w:r>
        <w:t>A lot of those seems not super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47682B" w15:done="0"/>
  <w15:commentEx w15:paraId="1EF5D313" w15:done="0"/>
  <w15:commentEx w15:paraId="0AF9867E" w15:done="0"/>
  <w15:commentEx w15:paraId="359BEFEF" w15:done="0"/>
  <w15:commentEx w15:paraId="10F2B107" w15:done="0"/>
  <w15:commentEx w15:paraId="0A771124" w15:done="0"/>
  <w15:commentEx w15:paraId="2CE4B762" w15:done="0"/>
  <w15:commentEx w15:paraId="07FA07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0C00" w16cex:dateUtc="2020-09-17T20:23:00Z"/>
  <w16cex:commentExtensible w16cex:durableId="230E0C27" w16cex:dateUtc="2020-09-17T20:24:00Z"/>
  <w16cex:commentExtensible w16cex:durableId="230E0E1C" w16cex:dateUtc="2020-09-17T20:32:00Z"/>
  <w16cex:commentExtensible w16cex:durableId="230E0EF4" w16cex:dateUtc="2020-09-17T20:36:00Z"/>
  <w16cex:commentExtensible w16cex:durableId="230E0FA9" w16cex:dateUtc="2020-09-17T20:39:00Z"/>
  <w16cex:commentExtensible w16cex:durableId="230E0E3B" w16cex:dateUtc="2020-09-17T20:32:00Z"/>
  <w16cex:commentExtensible w16cex:durableId="230E0DB0" w16cex:dateUtc="2020-09-17T20:30:00Z"/>
  <w16cex:commentExtensible w16cex:durableId="230E100F" w16cex:dateUtc="2020-09-17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47682B" w16cid:durableId="230E0C00"/>
  <w16cid:commentId w16cid:paraId="1EF5D313" w16cid:durableId="230E0C27"/>
  <w16cid:commentId w16cid:paraId="0AF9867E" w16cid:durableId="230E0E1C"/>
  <w16cid:commentId w16cid:paraId="359BEFEF" w16cid:durableId="230E0EF4"/>
  <w16cid:commentId w16cid:paraId="10F2B107" w16cid:durableId="230E0FA9"/>
  <w16cid:commentId w16cid:paraId="0A771124" w16cid:durableId="230E0E3B"/>
  <w16cid:commentId w16cid:paraId="2CE4B762" w16cid:durableId="230E0DB0"/>
  <w16cid:commentId w16cid:paraId="07FA072D" w16cid:durableId="230E10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5FC18" w14:textId="77777777" w:rsidR="00A2271F" w:rsidRDefault="00A2271F">
      <w:pPr>
        <w:spacing w:after="0"/>
      </w:pPr>
      <w:r>
        <w:separator/>
      </w:r>
    </w:p>
  </w:endnote>
  <w:endnote w:type="continuationSeparator" w:id="0">
    <w:p w14:paraId="17B36570" w14:textId="77777777" w:rsidR="00A2271F" w:rsidRDefault="00A22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09D9E" w14:textId="77777777" w:rsidR="00A2271F" w:rsidRDefault="00A2271F">
      <w:r>
        <w:separator/>
      </w:r>
    </w:p>
  </w:footnote>
  <w:footnote w:type="continuationSeparator" w:id="0">
    <w:p w14:paraId="77546A0A" w14:textId="77777777" w:rsidR="00A2271F" w:rsidRDefault="00A22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C489C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nd-Lamberty, Benjamin">
    <w15:presenceInfo w15:providerId="AD" w15:userId="S::bondlamberty@pnnl.gov::0128aa04-419f-40b3-921d-949bb470cb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1CC7"/>
    <w:rsid w:val="00430313"/>
    <w:rsid w:val="004E29B3"/>
    <w:rsid w:val="00590D07"/>
    <w:rsid w:val="005F06C1"/>
    <w:rsid w:val="00784D58"/>
    <w:rsid w:val="008D6863"/>
    <w:rsid w:val="008F7240"/>
    <w:rsid w:val="00981439"/>
    <w:rsid w:val="00A2271F"/>
    <w:rsid w:val="00B668F0"/>
    <w:rsid w:val="00B86B75"/>
    <w:rsid w:val="00BC48D5"/>
    <w:rsid w:val="00C36279"/>
    <w:rsid w:val="00C75B7C"/>
    <w:rsid w:val="00D213E7"/>
    <w:rsid w:val="00E1288D"/>
    <w:rsid w:val="00E315A3"/>
    <w:rsid w:val="00FA7B4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CDF159"/>
  <w15:docId w15:val="{5D09960A-F183-F448-A0D3-3E7FF6E2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668F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668F0"/>
    <w:rPr>
      <w:rFonts w:ascii="Times New Roman" w:hAnsi="Times New Roman" w:cs="Times New Roman"/>
      <w:sz w:val="18"/>
      <w:szCs w:val="18"/>
    </w:rPr>
  </w:style>
  <w:style w:type="character" w:styleId="CommentReference">
    <w:name w:val="annotation reference"/>
    <w:basedOn w:val="DefaultParagraphFont"/>
    <w:semiHidden/>
    <w:unhideWhenUsed/>
    <w:rsid w:val="00B668F0"/>
    <w:rPr>
      <w:sz w:val="16"/>
      <w:szCs w:val="16"/>
    </w:rPr>
  </w:style>
  <w:style w:type="paragraph" w:styleId="CommentText">
    <w:name w:val="annotation text"/>
    <w:basedOn w:val="Normal"/>
    <w:link w:val="CommentTextChar"/>
    <w:semiHidden/>
    <w:unhideWhenUsed/>
    <w:rsid w:val="00B668F0"/>
    <w:rPr>
      <w:sz w:val="20"/>
      <w:szCs w:val="20"/>
    </w:rPr>
  </w:style>
  <w:style w:type="character" w:customStyle="1" w:styleId="CommentTextChar">
    <w:name w:val="Comment Text Char"/>
    <w:basedOn w:val="DefaultParagraphFont"/>
    <w:link w:val="CommentText"/>
    <w:semiHidden/>
    <w:rsid w:val="00B668F0"/>
    <w:rPr>
      <w:sz w:val="20"/>
      <w:szCs w:val="20"/>
    </w:rPr>
  </w:style>
  <w:style w:type="paragraph" w:styleId="CommentSubject">
    <w:name w:val="annotation subject"/>
    <w:basedOn w:val="CommentText"/>
    <w:next w:val="CommentText"/>
    <w:link w:val="CommentSubjectChar"/>
    <w:semiHidden/>
    <w:unhideWhenUsed/>
    <w:rsid w:val="00B668F0"/>
    <w:rPr>
      <w:b/>
      <w:bCs/>
    </w:rPr>
  </w:style>
  <w:style w:type="character" w:customStyle="1" w:styleId="CommentSubjectChar">
    <w:name w:val="Comment Subject Char"/>
    <w:basedOn w:val="CommentTextChar"/>
    <w:link w:val="CommentSubject"/>
    <w:semiHidden/>
    <w:rsid w:val="00B66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gcb.1322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02/ecy.2229"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gcb.14921" TargetMode="External"/><Relationship Id="rId5" Type="http://schemas.openxmlformats.org/officeDocument/2006/relationships/footnotes" Target="footnotes.xml"/><Relationship Id="rId15" Type="http://schemas.openxmlformats.org/officeDocument/2006/relationships/hyperlink" Target="https://doi.org/10.1126/science.aaw7578"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j.1365-2486.2007.0143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of rejection of GCB-20-1713</dc:title>
  <dc:creator>Teixeira, Kristina A.</dc:creator>
  <cp:keywords/>
  <cp:lastModifiedBy>Teixeira, Kristina A.</cp:lastModifiedBy>
  <cp:revision>2</cp:revision>
  <dcterms:created xsi:type="dcterms:W3CDTF">2020-09-18T12:41:00Z</dcterms:created>
  <dcterms:modified xsi:type="dcterms:W3CDTF">2020-09-18T12:41:00Z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global-change-biology.csl</vt:lpwstr>
  </property>
  <property fmtid="{D5CDD505-2E9C-101B-9397-08002B2CF9AE}" pid="4" name="output">
    <vt:lpwstr>word_document</vt:lpwstr>
  </property>
</Properties>
</file>